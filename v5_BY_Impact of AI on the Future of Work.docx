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A027C" w14:textId="0F72DC6A" w:rsidR="00735C24" w:rsidRDefault="00735C24" w:rsidP="00735C24">
      <w:pPr>
        <w:jc w:val="center"/>
        <w:rPr>
          <w:b/>
          <w:bCs/>
          <w:u w:val="single"/>
        </w:rPr>
      </w:pPr>
      <w:r w:rsidRPr="00735C24">
        <w:rPr>
          <w:b/>
          <w:bCs/>
          <w:u w:val="single"/>
        </w:rPr>
        <w:t xml:space="preserve">The Impact of AI on the Future of Work </w:t>
      </w:r>
    </w:p>
    <w:p w14:paraId="429B65BF" w14:textId="1A86CD8B" w:rsidR="00735C24" w:rsidRDefault="00F11A9D" w:rsidP="00735C24">
      <w:pPr>
        <w:jc w:val="center"/>
      </w:pPr>
      <w:r>
        <w:t>B</w:t>
      </w:r>
      <w:r w:rsidR="00735C24">
        <w:t>y Rose Dunderdale</w:t>
      </w:r>
      <w:ins w:id="0" w:author="Yadamsuren, Borchuluun" w:date="2024-10-22T16:20:00Z" w16du:dateUtc="2024-10-22T21:20:00Z">
        <w:r w:rsidR="00165D1B">
          <w:t>, your title</w:t>
        </w:r>
      </w:ins>
      <w:del w:id="1" w:author="Yadamsuren, Borchuluun" w:date="2024-10-22T16:20:00Z" w16du:dateUtc="2024-10-22T21:20:00Z">
        <w:r w:rsidR="00735C24" w:rsidDel="00165D1B">
          <w:delText xml:space="preserve"> </w:delText>
        </w:r>
      </w:del>
    </w:p>
    <w:p w14:paraId="60D61148" w14:textId="77777777" w:rsidR="0025760C" w:rsidRDefault="003A66B8" w:rsidP="00735C24">
      <w:r>
        <w:tab/>
      </w:r>
    </w:p>
    <w:p w14:paraId="7F0F2B95" w14:textId="216F6A7A" w:rsidR="00F82925" w:rsidRDefault="0025760C" w:rsidP="0025760C">
      <w:r>
        <w:t>The rapid adoption of Artificial Intelligence (AI) continues to shift the modern work environment in concerning and exciting ways.  Defined</w:t>
      </w:r>
      <w:r w:rsidR="006E3F27">
        <w:t xml:space="preserve"> as</w:t>
      </w:r>
      <w:r w:rsidR="001C5BCD">
        <w:t xml:space="preserve"> a field </w:t>
      </w:r>
      <w:r>
        <w:t>that creates intelligent systems for achieving human-defined goals</w:t>
      </w:r>
      <w:r>
        <w:rPr>
          <w:rStyle w:val="FootnoteReference"/>
        </w:rPr>
        <w:footnoteReference w:id="1"/>
      </w:r>
      <w:r w:rsidR="00F82925">
        <w:t>, AI is positioned to transform industrial landscapes, with 63% of organizations planning to adopt some form of AI within the next three years</w:t>
      </w:r>
      <w:r w:rsidR="00BF2A8D">
        <w:rPr>
          <w:rStyle w:val="FootnoteReference"/>
        </w:rPr>
        <w:footnoteReference w:id="2"/>
      </w:r>
      <w:r w:rsidR="00BF2A8D">
        <w:t xml:space="preserve">. </w:t>
      </w:r>
      <w:r w:rsidR="00F82925">
        <w:t xml:space="preserve"> A caveat to the rising adoption rate persists in man’s ability to effectively integrate this powerful technology with existing human knowledge and education systems, governed by a code of ethical pedagogy.  </w:t>
      </w:r>
    </w:p>
    <w:p w14:paraId="3B60EEB6" w14:textId="15BFE50E" w:rsidR="00735C24" w:rsidRDefault="00F82925" w:rsidP="00F82925">
      <w:pPr>
        <w:ind w:firstLine="720"/>
      </w:pPr>
      <w:r>
        <w:t xml:space="preserve">A particularly intriguing subset of AI is </w:t>
      </w:r>
      <w:r w:rsidR="00BF2A8D">
        <w:t>Generative Artificial Intelligence</w:t>
      </w:r>
      <w:r>
        <w:t xml:space="preserve"> (Gen AI), which can create entirely new content based on user prompts</w:t>
      </w:r>
      <w:r w:rsidR="009F7DEE">
        <w:rPr>
          <w:rStyle w:val="FootnoteReference"/>
        </w:rPr>
        <w:footnoteReference w:id="3"/>
      </w:r>
      <w:r>
        <w:t>.</w:t>
      </w:r>
      <w:r w:rsidR="00BF2A8D">
        <w:t xml:space="preserve"> </w:t>
      </w:r>
      <w:r>
        <w:t xml:space="preserve"> In many ways, this portion of AI threatens and discourages </w:t>
      </w:r>
      <w:r w:rsidR="00196832">
        <w:t>an</w:t>
      </w:r>
      <w:r>
        <w:t xml:space="preserve"> increasing number of creatives</w:t>
      </w:r>
      <w:r w:rsidR="00196832">
        <w:t xml:space="preserve"> (content creators, writers, musicians &amp; other producers)</w:t>
      </w:r>
      <w:r>
        <w:t xml:space="preserve"> </w:t>
      </w:r>
      <w:r w:rsidR="00196832">
        <w:t>throughout</w:t>
      </w:r>
      <w:r>
        <w:t xml:space="preserve"> the global workforce.</w:t>
      </w:r>
      <w:r w:rsidR="00196832">
        <w:t xml:space="preserve"> Additionally, the potential for revolutionary discoveries and innovation is limitless, but also raises concerns about ownership, authenticity and merit.</w:t>
      </w:r>
    </w:p>
    <w:p w14:paraId="68864EF9" w14:textId="008B3EA1" w:rsidR="00497D92" w:rsidRDefault="00B6094D" w:rsidP="00735C24">
      <w:r>
        <w:tab/>
        <w:t xml:space="preserve">The future of work is a promising one that relies heavily on what we, the </w:t>
      </w:r>
      <w:r w:rsidR="00697D6A">
        <w:t xml:space="preserve">workforce </w:t>
      </w:r>
      <w:r>
        <w:t>leaders</w:t>
      </w:r>
      <w:r w:rsidR="00BF3BB8">
        <w:t xml:space="preserve"> and regulators</w:t>
      </w:r>
      <w:r w:rsidR="002B70CA">
        <w:t>,</w:t>
      </w:r>
      <w:r>
        <w:t xml:space="preserve"> say and do with the tools at our disposal. </w:t>
      </w:r>
      <w:r w:rsidR="007B62B7">
        <w:t>W</w:t>
      </w:r>
      <w:r w:rsidR="00D05485">
        <w:t xml:space="preserve">e must adapt to our </w:t>
      </w:r>
      <w:r w:rsidR="00EE3643">
        <w:t>environment</w:t>
      </w:r>
      <w:r w:rsidR="00D05485">
        <w:t>– adopting new styles, tools and mindset</w:t>
      </w:r>
      <w:r w:rsidR="00004269">
        <w:t>s</w:t>
      </w:r>
      <w:r w:rsidR="007B62B7">
        <w:t xml:space="preserve"> </w:t>
      </w:r>
      <w:r w:rsidR="00A979D2">
        <w:t>to</w:t>
      </w:r>
      <w:r w:rsidR="00EE3643">
        <w:t xml:space="preserve"> survive and thrive</w:t>
      </w:r>
      <w:r w:rsidR="009D1D9E">
        <w:t xml:space="preserve"> </w:t>
      </w:r>
      <w:r w:rsidR="00196832">
        <w:t>during this</w:t>
      </w:r>
      <w:r w:rsidR="00847155">
        <w:t xml:space="preserve"> work paradigm shift</w:t>
      </w:r>
      <w:r w:rsidR="00EE3643">
        <w:t xml:space="preserve">. </w:t>
      </w:r>
      <w:r w:rsidR="00AE5F83">
        <w:t>The age of manual labor, especially in data</w:t>
      </w:r>
      <w:r w:rsidR="00F94CE1">
        <w:t xml:space="preserve">-heavy roles that involve </w:t>
      </w:r>
      <w:r w:rsidR="001A022F">
        <w:t xml:space="preserve">data </w:t>
      </w:r>
      <w:r w:rsidR="00F94CE1">
        <w:t xml:space="preserve">collection, mining and </w:t>
      </w:r>
      <w:r w:rsidR="00004269">
        <w:t>manipulation,</w:t>
      </w:r>
      <w:r w:rsidR="00F94CE1">
        <w:t xml:space="preserve"> is transitioning from</w:t>
      </w:r>
      <w:r w:rsidR="00C015FC">
        <w:t xml:space="preserve"> human hands to </w:t>
      </w:r>
      <w:r w:rsidR="0029766E">
        <w:t>circuit boards</w:t>
      </w:r>
      <w:r w:rsidR="00C015FC">
        <w:t xml:space="preserve"> and software.</w:t>
      </w:r>
      <w:r w:rsidR="002C229B">
        <w:t xml:space="preserve"> </w:t>
      </w:r>
      <w:r w:rsidR="00CB5EA8">
        <w:t>A</w:t>
      </w:r>
      <w:r w:rsidR="002C229B">
        <w:t>s of late, states like California are having a</w:t>
      </w:r>
      <w:r w:rsidR="00CB5EA8">
        <w:t>n increasingly difficult time</w:t>
      </w:r>
      <w:r w:rsidR="002C229B">
        <w:t xml:space="preserve"> combating </w:t>
      </w:r>
      <w:r w:rsidR="00CB5EA8">
        <w:t xml:space="preserve">tech lobbyists and </w:t>
      </w:r>
      <w:r w:rsidR="00004269">
        <w:t>Silicon Valley</w:t>
      </w:r>
      <w:r w:rsidR="00CB5EA8">
        <w:t xml:space="preserve"> to</w:t>
      </w:r>
      <w:r w:rsidR="00D669DD">
        <w:t xml:space="preserve"> </w:t>
      </w:r>
      <w:r w:rsidR="009042F0">
        <w:t>pass effective legislation that protects the public</w:t>
      </w:r>
      <w:r w:rsidR="00FF1FB6">
        <w:t xml:space="preserve"> workforce</w:t>
      </w:r>
      <w:r w:rsidR="009042F0">
        <w:t xml:space="preserve"> from </w:t>
      </w:r>
      <w:r w:rsidR="00FF1FB6">
        <w:t>potential negative</w:t>
      </w:r>
      <w:r w:rsidR="00C06879">
        <w:t xml:space="preserve"> outcomes from A.I. learning models</w:t>
      </w:r>
      <w:r w:rsidR="00A960A1">
        <w:t xml:space="preserve">. </w:t>
      </w:r>
      <w:r w:rsidR="00A960A1">
        <w:rPr>
          <w:rStyle w:val="FootnoteReference"/>
        </w:rPr>
        <w:footnoteReference w:id="4"/>
      </w:r>
      <w:r w:rsidR="00FF1FB6">
        <w:t xml:space="preserve"> </w:t>
      </w:r>
      <w:r w:rsidR="00847155">
        <w:t xml:space="preserve"> .</w:t>
      </w:r>
      <w:r w:rsidR="00C015FC">
        <w:t xml:space="preserve"> </w:t>
      </w:r>
    </w:p>
    <w:p w14:paraId="32CBDCA1" w14:textId="516B277A" w:rsidR="00B6094D" w:rsidDel="006A6499" w:rsidRDefault="34C69D4E" w:rsidP="007B62B7">
      <w:pPr>
        <w:ind w:firstLine="720"/>
      </w:pPr>
      <w:r>
        <w:t xml:space="preserve">While many may ascribe this transformation as a threat to job security, I pose a two-parted question: </w:t>
      </w:r>
      <w:del w:id="2" w:author="Yadamsuren, Borchuluun" w:date="2024-10-22T16:21:00Z" w16du:dateUtc="2024-10-22T21:21:00Z">
        <w:r w:rsidDel="0064144B">
          <w:delText>“</w:delText>
        </w:r>
      </w:del>
      <w:r>
        <w:t>(a) How can individual firms improve adoption of advanced tools in the workplace, and (b) Will we foster a workforce movement centered around skilled</w:t>
      </w:r>
      <w:r w:rsidR="00196832">
        <w:t>, innovative</w:t>
      </w:r>
      <w:r>
        <w:t xml:space="preserve"> labor or resist change</w:t>
      </w:r>
      <w:r w:rsidR="00196832">
        <w:t xml:space="preserve"> and allow machines to learn for us</w:t>
      </w:r>
      <w:r>
        <w:t>?</w:t>
      </w:r>
      <w:del w:id="3" w:author="Yadamsuren, Borchuluun" w:date="2024-10-22T16:21:00Z" w16du:dateUtc="2024-10-22T21:21:00Z">
        <w:r w:rsidDel="0064144B">
          <w:delText>”</w:delText>
        </w:r>
      </w:del>
    </w:p>
    <w:p w14:paraId="1D29B6B6" w14:textId="7B09F3E0" w:rsidR="007A69E1" w:rsidRDefault="007A69E1" w:rsidP="00735C24">
      <w:r>
        <w:tab/>
      </w:r>
      <w:commentRangeStart w:id="4"/>
      <w:r w:rsidDel="006A6499">
        <w:t>The future of work is not guaranteed or promised to anyone, just as equality of opportunity can be assured, but not equality of outcome.</w:t>
      </w:r>
      <w:r w:rsidR="00A853DB" w:rsidDel="006A6499">
        <w:t xml:space="preserve"> </w:t>
      </w:r>
      <w:commentRangeEnd w:id="4"/>
      <w:r w:rsidR="0064144B">
        <w:rPr>
          <w:rStyle w:val="CommentReference"/>
        </w:rPr>
        <w:commentReference w:id="4"/>
      </w:r>
    </w:p>
    <w:p w14:paraId="7252FAC4" w14:textId="4D24F36D" w:rsidR="00684BF4" w:rsidRDefault="00A161F5" w:rsidP="00684BF4">
      <w:r>
        <w:tab/>
        <w:t xml:space="preserve">The emergence of a suite of new </w:t>
      </w:r>
      <w:r w:rsidR="34C69D4E">
        <w:t xml:space="preserve">generative </w:t>
      </w:r>
      <w:r>
        <w:t xml:space="preserve">AI tools can be used </w:t>
      </w:r>
      <w:r w:rsidR="34C69D4E">
        <w:t xml:space="preserve">by HR </w:t>
      </w:r>
      <w:r>
        <w:t xml:space="preserve">to </w:t>
      </w:r>
      <w:r w:rsidR="34C69D4E">
        <w:t xml:space="preserve">help their employees </w:t>
      </w:r>
      <w:r>
        <w:t>navigate rapid changes</w:t>
      </w:r>
      <w:r w:rsidR="00856E75">
        <w:t xml:space="preserve"> in a person’s</w:t>
      </w:r>
      <w:r w:rsidR="00C50548">
        <w:t xml:space="preserve"> work-</w:t>
      </w:r>
      <w:r w:rsidR="00856E75">
        <w:t>life, whether they be</w:t>
      </w:r>
      <w:r w:rsidR="002D76F2">
        <w:t>: increases in performance expectations or one-to-multiple layoff periods</w:t>
      </w:r>
      <w:r w:rsidR="00155AFA">
        <w:t xml:space="preserve"> – through disciplined training in </w:t>
      </w:r>
      <w:r w:rsidR="00155AFA" w:rsidRPr="34C69D4E">
        <w:rPr>
          <w:i/>
          <w:iCs/>
        </w:rPr>
        <w:t>prompt engineering</w:t>
      </w:r>
      <w:r w:rsidR="004E1E6B">
        <w:t xml:space="preserve"> and </w:t>
      </w:r>
      <w:r w:rsidR="004E1E6B" w:rsidRPr="34C69D4E">
        <w:rPr>
          <w:i/>
          <w:iCs/>
        </w:rPr>
        <w:t>problem formulation</w:t>
      </w:r>
      <w:r w:rsidR="002A1D38">
        <w:t xml:space="preserve">. </w:t>
      </w:r>
      <w:hyperlink r:id="rId11" w:history="1">
        <w:r w:rsidR="00D8703F" w:rsidRPr="34C69D4E">
          <w:rPr>
            <w:rStyle w:val="Hyperlink"/>
            <w:i/>
            <w:iCs/>
          </w:rPr>
          <w:t>Prompt engineering</w:t>
        </w:r>
      </w:hyperlink>
      <w:r w:rsidR="00D8703F">
        <w:t xml:space="preserve">, as a characteristic of generative artificial intelligence, “…is a comprehensive discipline within artificial intelligence that involves the systematic design, refinement, and optimization of prompts and knowledge of the underlying </w:t>
      </w:r>
      <w:r w:rsidR="00D8703F">
        <w:lastRenderedPageBreak/>
        <w:t>Generative Artificial Intelligence System</w:t>
      </w:r>
      <w:r w:rsidR="001E1306">
        <w:rPr>
          <w:rStyle w:val="FootnoteReference"/>
        </w:rPr>
        <w:footnoteReference w:id="5"/>
      </w:r>
      <w:r w:rsidR="00D8703F">
        <w:t>.”  This design process steers AI systems toward generating desired outputs and enhancing human-AI interactions</w:t>
      </w:r>
      <w:r w:rsidR="000B7739">
        <w:t xml:space="preserve">. </w:t>
      </w:r>
    </w:p>
    <w:p w14:paraId="1022DF3E" w14:textId="0B48C783" w:rsidR="00D8703F" w:rsidRDefault="00684BF4" w:rsidP="007B62B7">
      <w:r w:rsidRPr="00684BF4">
        <w:rPr>
          <w:noProof/>
        </w:rPr>
        <w:drawing>
          <wp:anchor distT="0" distB="0" distL="114300" distR="114300" simplePos="0" relativeHeight="251659264" behindDoc="0" locked="0" layoutInCell="1" allowOverlap="1" wp14:anchorId="036B4D5A" wp14:editId="3C6CAD5C">
            <wp:simplePos x="0" y="0"/>
            <wp:positionH relativeFrom="column">
              <wp:posOffset>0</wp:posOffset>
            </wp:positionH>
            <wp:positionV relativeFrom="paragraph">
              <wp:posOffset>-133</wp:posOffset>
            </wp:positionV>
            <wp:extent cx="2179189" cy="2182821"/>
            <wp:effectExtent l="0" t="0" r="0" b="8255"/>
            <wp:wrapSquare wrapText="bothSides"/>
            <wp:docPr id="30710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0237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79189" cy="2182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03F">
        <w:t>On the other side of the coin</w:t>
      </w:r>
      <w:r w:rsidR="00193A86">
        <w:t xml:space="preserve"> </w:t>
      </w:r>
      <w:r w:rsidR="00743BFF">
        <w:t>is</w:t>
      </w:r>
      <w:r w:rsidR="00193A86">
        <w:t xml:space="preserve"> </w:t>
      </w:r>
      <w:r w:rsidR="00193A86" w:rsidRPr="00743BFF">
        <w:rPr>
          <w:i/>
          <w:iCs/>
        </w:rPr>
        <w:t>problem formulation</w:t>
      </w:r>
      <w:r w:rsidR="00743BFF">
        <w:t xml:space="preserve"> </w:t>
      </w:r>
      <w:r w:rsidR="002151E8">
        <w:t xml:space="preserve">which </w:t>
      </w:r>
      <w:r w:rsidR="00743BFF">
        <w:t xml:space="preserve">“emphasizes </w:t>
      </w:r>
      <w:hyperlink r:id="rId13" w:history="1">
        <w:r w:rsidR="007F6CD6" w:rsidRPr="007F6CD6">
          <w:rPr>
            <w:rStyle w:val="Hyperlink"/>
          </w:rPr>
          <w:t>defining the problem by delineating its focus, scope, and boundaries</w:t>
        </w:r>
      </w:hyperlink>
      <w:r w:rsidR="00C87AE1">
        <w:rPr>
          <w:rStyle w:val="FootnoteReference"/>
          <w:color w:val="467886" w:themeColor="hyperlink"/>
          <w:u w:val="single"/>
        </w:rPr>
        <w:footnoteReference w:id="6"/>
      </w:r>
      <w:r w:rsidR="00743BFF">
        <w:t xml:space="preserve">.” </w:t>
      </w:r>
      <w:r w:rsidR="002E5AC3">
        <w:t>The article continues to elaborate stating, “</w:t>
      </w:r>
      <w:r w:rsidR="002E5AC3" w:rsidRPr="002E5AC3">
        <w:t>Prompt engineering requires a firm grasp of a specific AI tool and linguistic proficiency while problem formulation necessitates a comprehensive understanding of the problem domain and ability to distill real-world issues</w:t>
      </w:r>
      <w:r w:rsidR="00FB0DC7">
        <w:t>.”</w:t>
      </w:r>
      <w:r w:rsidR="00834DF7">
        <w:t xml:space="preserve"> </w:t>
      </w:r>
      <w:r w:rsidR="00FB0DC7">
        <w:t xml:space="preserve">Moreover, a new line of inquiry emerges – what have these two concepts to do with the future of work here in the United States? </w:t>
      </w:r>
    </w:p>
    <w:p w14:paraId="084C7192" w14:textId="77777777" w:rsidR="004132A2" w:rsidRDefault="004132A2" w:rsidP="00193A86">
      <w:pPr>
        <w:ind w:firstLine="720"/>
      </w:pPr>
    </w:p>
    <w:p w14:paraId="6C232A9A" w14:textId="26C07C8F" w:rsidR="0081599C" w:rsidRDefault="00834DF7" w:rsidP="007B62B7">
      <w:pPr>
        <w:ind w:firstLine="720"/>
      </w:pPr>
      <w:r>
        <w:t xml:space="preserve">Relative to the future of work, one’s ability to distill an abundance of information and create actionable </w:t>
      </w:r>
      <w:r w:rsidR="00642030">
        <w:t>strategies</w:t>
      </w:r>
      <w:r>
        <w:t xml:space="preserve"> based on</w:t>
      </w:r>
      <w:r w:rsidR="00642030">
        <w:t xml:space="preserve"> relevant</w:t>
      </w:r>
      <w:r>
        <w:t xml:space="preserve"> information is a must-have for employees in a variety of </w:t>
      </w:r>
      <w:r w:rsidR="00522F9F">
        <w:t>entry-to-senior</w:t>
      </w:r>
      <w:r w:rsidR="007B62B7">
        <w:t xml:space="preserve"> </w:t>
      </w:r>
      <w:r>
        <w:t>level positions across the U.S. economy</w:t>
      </w:r>
      <w:r w:rsidR="00642030">
        <w:t>. Generative A</w:t>
      </w:r>
      <w:r w:rsidR="00085386">
        <w:t>.</w:t>
      </w:r>
      <w:r w:rsidR="00642030">
        <w:t>I</w:t>
      </w:r>
      <w:r w:rsidR="00085386">
        <w:t>.</w:t>
      </w:r>
      <w:r w:rsidR="00642030">
        <w:t xml:space="preserve"> tools can help the individual worker offset the responsibilities </w:t>
      </w:r>
      <w:r w:rsidR="00684BF4">
        <w:t>to</w:t>
      </w:r>
      <w:r w:rsidR="00642030">
        <w:t xml:space="preserve"> distill such information (often </w:t>
      </w:r>
      <w:r w:rsidR="00085386">
        <w:t xml:space="preserve">a </w:t>
      </w:r>
      <w:r w:rsidR="00642030">
        <w:t xml:space="preserve">very time-consuming task). </w:t>
      </w:r>
    </w:p>
    <w:p w14:paraId="71295D91" w14:textId="24F710EA" w:rsidR="0061320D" w:rsidRDefault="00492D0B" w:rsidP="0081599C">
      <w:pPr>
        <w:ind w:firstLine="720"/>
      </w:pPr>
      <w:r>
        <w:t xml:space="preserve">Compliance </w:t>
      </w:r>
      <w:r w:rsidR="00085386">
        <w:t xml:space="preserve">and </w:t>
      </w:r>
      <w:r>
        <w:t>job training</w:t>
      </w:r>
      <w:r w:rsidR="00A37E36">
        <w:t xml:space="preserve">s ought to be considered when approaching the concept of A.I. integration and expectation of usage in </w:t>
      </w:r>
      <w:r w:rsidR="007943FE">
        <w:t xml:space="preserve">different workflows. </w:t>
      </w:r>
      <w:r w:rsidR="0098277B">
        <w:t xml:space="preserve">As the number of </w:t>
      </w:r>
      <w:r w:rsidR="00E428D5">
        <w:t>Generative</w:t>
      </w:r>
      <w:r w:rsidR="00634D08">
        <w:t xml:space="preserve"> A.I. users </w:t>
      </w:r>
      <w:r w:rsidR="00A53982">
        <w:t>continue</w:t>
      </w:r>
      <w:r w:rsidR="00634D08">
        <w:t xml:space="preserve"> to grow, </w:t>
      </w:r>
      <w:r w:rsidR="003535C2">
        <w:t xml:space="preserve">human resource departments throughout the country are prompted to </w:t>
      </w:r>
      <w:r w:rsidR="008E09CC">
        <w:t xml:space="preserve">include these learning concepts (i.e. </w:t>
      </w:r>
      <w:r w:rsidR="008E09CC" w:rsidRPr="008E09CC">
        <w:rPr>
          <w:i/>
          <w:iCs/>
        </w:rPr>
        <w:t xml:space="preserve">prompt </w:t>
      </w:r>
      <w:r w:rsidR="00196832" w:rsidRPr="008E09CC">
        <w:rPr>
          <w:i/>
          <w:iCs/>
        </w:rPr>
        <w:t>engineering</w:t>
      </w:r>
      <w:r w:rsidR="00196832">
        <w:t>, problem</w:t>
      </w:r>
      <w:r w:rsidR="008E09CC" w:rsidRPr="008E09CC">
        <w:rPr>
          <w:i/>
          <w:iCs/>
        </w:rPr>
        <w:t xml:space="preserve"> formulation</w:t>
      </w:r>
      <w:r w:rsidR="00F82B10">
        <w:rPr>
          <w:i/>
          <w:iCs/>
        </w:rPr>
        <w:t xml:space="preserve">, and </w:t>
      </w:r>
      <w:r w:rsidR="00BF5E18">
        <w:rPr>
          <w:i/>
          <w:iCs/>
        </w:rPr>
        <w:t>chat-based AI suites</w:t>
      </w:r>
      <w:r w:rsidR="008E09CC">
        <w:t xml:space="preserve">) in their bi-annual </w:t>
      </w:r>
      <w:r w:rsidR="00BF23F9">
        <w:t xml:space="preserve">compliance modules. These required trainings </w:t>
      </w:r>
      <w:r w:rsidR="007E10BC">
        <w:t xml:space="preserve">may </w:t>
      </w:r>
      <w:r w:rsidR="00A53982">
        <w:t>offer</w:t>
      </w:r>
      <w:r w:rsidR="000A57AC">
        <w:t xml:space="preserve"> </w:t>
      </w:r>
      <w:r w:rsidR="00A53982">
        <w:t xml:space="preserve">continuous growth </w:t>
      </w:r>
      <w:r w:rsidR="004C3B0A">
        <w:t>opportunities</w:t>
      </w:r>
      <w:r w:rsidR="00A53982">
        <w:t xml:space="preserve"> and benefits that </w:t>
      </w:r>
      <w:r w:rsidR="004C3B0A">
        <w:t xml:space="preserve">can </w:t>
      </w:r>
      <w:r w:rsidR="00684BF4">
        <w:t>provide individual</w:t>
      </w:r>
      <w:r w:rsidR="00A53982">
        <w:t xml:space="preserve"> workers the freedom to use modern software </w:t>
      </w:r>
      <w:r w:rsidR="000A57AC">
        <w:t xml:space="preserve">and hardware </w:t>
      </w:r>
      <w:r w:rsidR="00A53982">
        <w:t xml:space="preserve">applications to help ease their workload and </w:t>
      </w:r>
      <w:r w:rsidR="004823D3">
        <w:t>push</w:t>
      </w:r>
      <w:r w:rsidR="00A53982">
        <w:t xml:space="preserve"> the individual worker to </w:t>
      </w:r>
      <w:r w:rsidR="004823D3">
        <w:t>discover</w:t>
      </w:r>
      <w:r w:rsidR="00A53982">
        <w:t xml:space="preserve"> creative solutions to complex problems as they unfold in the workplace. </w:t>
      </w:r>
    </w:p>
    <w:p w14:paraId="194762AD" w14:textId="539A1A3D" w:rsidR="003C7459" w:rsidRDefault="00C3095E" w:rsidP="00E428D5">
      <w:commentRangeStart w:id="5"/>
      <w:r w:rsidRPr="00844078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6965181" wp14:editId="4313592B">
            <wp:simplePos x="0" y="0"/>
            <wp:positionH relativeFrom="column">
              <wp:posOffset>2824480</wp:posOffset>
            </wp:positionH>
            <wp:positionV relativeFrom="paragraph">
              <wp:posOffset>5027</wp:posOffset>
            </wp:positionV>
            <wp:extent cx="3681095" cy="1988185"/>
            <wp:effectExtent l="0" t="0" r="0" b="0"/>
            <wp:wrapSquare wrapText="bothSides"/>
            <wp:docPr id="72203717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3717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5"/>
      <w:r w:rsidR="00165D1B">
        <w:rPr>
          <w:rStyle w:val="CommentReference"/>
        </w:rPr>
        <w:commentReference w:id="5"/>
      </w:r>
      <w:r w:rsidR="000A57AC">
        <w:t xml:space="preserve">On the other side of the coin is </w:t>
      </w:r>
      <w:r w:rsidR="000159F8">
        <w:t>t</w:t>
      </w:r>
      <w:r w:rsidR="007A4CAD">
        <w:t>he practice of automation</w:t>
      </w:r>
      <w:r w:rsidR="000159F8">
        <w:t xml:space="preserve"> m</w:t>
      </w:r>
      <w:r w:rsidR="00607ECD">
        <w:t xml:space="preserve">anaged by AI. </w:t>
      </w:r>
      <w:r w:rsidR="000159F8">
        <w:t xml:space="preserve">Where </w:t>
      </w:r>
      <w:r w:rsidR="00607ECD">
        <w:t>individual work units are</w:t>
      </w:r>
      <w:r>
        <w:t xml:space="preserve"> </w:t>
      </w:r>
      <w:r w:rsidR="00607ECD">
        <w:t>affected</w:t>
      </w:r>
      <w:r w:rsidR="000159F8">
        <w:t xml:space="preserve"> the most</w:t>
      </w:r>
      <w:r w:rsidR="007A4CAD">
        <w:t xml:space="preserve">, this </w:t>
      </w:r>
      <w:r w:rsidR="001A0C82">
        <w:t xml:space="preserve">human-less labor </w:t>
      </w:r>
      <w:r w:rsidR="007A4CAD">
        <w:t>movement will continue to grow as</w:t>
      </w:r>
      <w:r w:rsidR="009647E4">
        <w:t xml:space="preserve"> traditional artificial intelligence task management systems </w:t>
      </w:r>
      <w:r w:rsidR="002B111D">
        <w:t xml:space="preserve">are </w:t>
      </w:r>
      <w:r w:rsidR="000159F8">
        <w:t xml:space="preserve">developed and </w:t>
      </w:r>
      <w:r w:rsidR="002B111D">
        <w:t>implemented. The</w:t>
      </w:r>
      <w:r w:rsidR="00CD6E81">
        <w:t xml:space="preserve"> </w:t>
      </w:r>
      <w:r w:rsidR="00607ECD">
        <w:t>global</w:t>
      </w:r>
      <w:r w:rsidR="002B111D">
        <w:t xml:space="preserve"> </w:t>
      </w:r>
      <w:r w:rsidR="0067453E">
        <w:t>industrial</w:t>
      </w:r>
      <w:r w:rsidR="002B111D">
        <w:t xml:space="preserve"> </w:t>
      </w:r>
      <w:r w:rsidR="0067453E">
        <w:t xml:space="preserve">automation </w:t>
      </w:r>
      <w:r w:rsidR="002B111D">
        <w:t>industry has pro</w:t>
      </w:r>
      <w:r w:rsidR="0067453E">
        <w:t xml:space="preserve">ven </w:t>
      </w:r>
      <w:del w:id="6" w:author="Yadamsuren, Borchuluun" w:date="2024-10-22T16:25:00Z" w16du:dateUtc="2024-10-22T21:25:00Z">
        <w:r w:rsidR="0067453E" w:rsidDel="00CF767A">
          <w:delText>it’s</w:delText>
        </w:r>
      </w:del>
      <w:ins w:id="7" w:author="Yadamsuren, Borchuluun" w:date="2024-10-22T16:25:00Z" w16du:dateUtc="2024-10-22T21:25:00Z">
        <w:r w:rsidR="00CF767A">
          <w:t>its</w:t>
        </w:r>
      </w:ins>
      <w:r w:rsidR="0067453E">
        <w:t xml:space="preserve"> potential</w:t>
      </w:r>
      <w:r w:rsidR="00CD6E81">
        <w:t xml:space="preserve"> in the</w:t>
      </w:r>
      <w:r w:rsidR="00AA5548">
        <w:t xml:space="preserve"> last </w:t>
      </w:r>
      <w:r w:rsidR="008C7776">
        <w:t>4-</w:t>
      </w:r>
      <w:r w:rsidR="00AA5548">
        <w:t>5 years</w:t>
      </w:r>
      <w:r w:rsidR="0067453E">
        <w:t xml:space="preserve"> with </w:t>
      </w:r>
      <w:r w:rsidR="0067453E" w:rsidRPr="00816CA5">
        <w:t xml:space="preserve">projected growth of </w:t>
      </w:r>
      <w:commentRangeStart w:id="8"/>
      <w:r w:rsidR="0067453E">
        <w:fldChar w:fldCharType="begin"/>
      </w:r>
      <w:r w:rsidR="0067453E">
        <w:instrText>HYPERLINK "https://www.precedenceresearch.com/industrial-automation-market"</w:instrText>
      </w:r>
      <w:r w:rsidR="0067453E">
        <w:fldChar w:fldCharType="separate"/>
      </w:r>
      <w:r w:rsidR="0067453E" w:rsidRPr="009A06B7">
        <w:rPr>
          <w:rStyle w:val="Hyperlink"/>
        </w:rPr>
        <w:t>9.</w:t>
      </w:r>
      <w:r w:rsidR="00816CA5" w:rsidRPr="009A06B7">
        <w:rPr>
          <w:rStyle w:val="Hyperlink"/>
        </w:rPr>
        <w:t>5</w:t>
      </w:r>
      <w:r w:rsidR="0067453E" w:rsidRPr="009A06B7">
        <w:rPr>
          <w:rStyle w:val="Hyperlink"/>
        </w:rPr>
        <w:t>% from 202</w:t>
      </w:r>
      <w:r w:rsidR="00816CA5" w:rsidRPr="009A06B7">
        <w:rPr>
          <w:rStyle w:val="Hyperlink"/>
        </w:rPr>
        <w:t>4</w:t>
      </w:r>
      <w:r w:rsidR="0067453E" w:rsidRPr="009A06B7">
        <w:rPr>
          <w:rStyle w:val="Hyperlink"/>
        </w:rPr>
        <w:t>-20</w:t>
      </w:r>
      <w:r w:rsidR="009A06B7" w:rsidRPr="009A06B7">
        <w:rPr>
          <w:rStyle w:val="Hyperlink"/>
        </w:rPr>
        <w:t>3</w:t>
      </w:r>
      <w:r w:rsidR="00816CA5" w:rsidRPr="009A06B7">
        <w:rPr>
          <w:rStyle w:val="Hyperlink"/>
        </w:rPr>
        <w:t>3</w:t>
      </w:r>
      <w:r w:rsidR="0067453E">
        <w:rPr>
          <w:rStyle w:val="Hyperlink"/>
        </w:rPr>
        <w:fldChar w:fldCharType="end"/>
      </w:r>
      <w:r w:rsidR="0097061C">
        <w:rPr>
          <w:rStyle w:val="FootnoteReference"/>
          <w:color w:val="467886" w:themeColor="hyperlink"/>
          <w:u w:val="single"/>
        </w:rPr>
        <w:footnoteReference w:id="7"/>
      </w:r>
      <w:r w:rsidR="0097061C">
        <w:t xml:space="preserve">. </w:t>
      </w:r>
      <w:commentRangeEnd w:id="8"/>
      <w:r w:rsidR="00165D1B">
        <w:rPr>
          <w:rStyle w:val="CommentReference"/>
        </w:rPr>
        <w:commentReference w:id="8"/>
      </w:r>
      <w:r w:rsidR="00603C80">
        <w:t xml:space="preserve">As the </w:t>
      </w:r>
      <w:r w:rsidR="007F00D4">
        <w:t>potential</w:t>
      </w:r>
      <w:r w:rsidR="00603C80">
        <w:t xml:space="preserve"> </w:t>
      </w:r>
      <w:r w:rsidR="001D004A">
        <w:t xml:space="preserve">growth </w:t>
      </w:r>
      <w:r w:rsidR="00603C80">
        <w:t>becomes kinetic</w:t>
      </w:r>
      <w:r w:rsidR="00BB7841">
        <w:t xml:space="preserve"> </w:t>
      </w:r>
      <w:r w:rsidR="001D004A">
        <w:t>over time</w:t>
      </w:r>
      <w:r w:rsidR="00F75BBA">
        <w:t>,</w:t>
      </w:r>
      <w:r w:rsidR="001D004A">
        <w:t xml:space="preserve"> </w:t>
      </w:r>
      <w:r w:rsidR="00E5716C">
        <w:lastRenderedPageBreak/>
        <w:t>these advances</w:t>
      </w:r>
      <w:r w:rsidR="008B71A8">
        <w:t xml:space="preserve"> in A.I. task management systems for automated processes </w:t>
      </w:r>
      <w:r w:rsidR="003C7459">
        <w:t>can yield positive outcomes</w:t>
      </w:r>
      <w:r w:rsidR="00456153">
        <w:t xml:space="preserve"> not only for automotive industries but in the</w:t>
      </w:r>
      <w:r w:rsidR="003C7459">
        <w:t xml:space="preserve"> </w:t>
      </w:r>
      <w:r w:rsidR="007F00D4">
        <w:t xml:space="preserve">healthcare </w:t>
      </w:r>
      <w:r w:rsidR="003C7459">
        <w:t>industry</w:t>
      </w:r>
      <w:r w:rsidR="00456153">
        <w:t xml:space="preserve"> as well</w:t>
      </w:r>
      <w:ins w:id="9" w:author="Yadamsuren, Borchuluun" w:date="2024-10-22T16:25:00Z" w16du:dateUtc="2024-10-22T21:25:00Z">
        <w:r w:rsidR="00CF767A">
          <w:t xml:space="preserve">, </w:t>
        </w:r>
      </w:ins>
      <w:del w:id="10" w:author="Yadamsuren, Borchuluun" w:date="2024-10-22T16:25:00Z" w16du:dateUtc="2024-10-22T21:25:00Z">
        <w:r w:rsidR="003C7459" w:rsidDel="00CF767A">
          <w:delText xml:space="preserve"> </w:delText>
        </w:r>
        <w:r w:rsidR="007F00D4" w:rsidDel="00CF767A">
          <w:delText>(</w:delText>
        </w:r>
      </w:del>
      <w:r w:rsidR="003C7459">
        <w:t>specifically</w:t>
      </w:r>
      <w:r w:rsidR="00F75BBA">
        <w:t xml:space="preserve"> in</w:t>
      </w:r>
      <w:r w:rsidR="003C7459">
        <w:t xml:space="preserve"> admissions</w:t>
      </w:r>
      <w:r w:rsidR="001D004A">
        <w:t>,</w:t>
      </w:r>
      <w:r w:rsidR="007F00D4">
        <w:t xml:space="preserve"> </w:t>
      </w:r>
      <w:r w:rsidR="001D004A">
        <w:t>s</w:t>
      </w:r>
      <w:r w:rsidR="007F00D4">
        <w:t>urgery</w:t>
      </w:r>
      <w:r w:rsidR="000D1FC6">
        <w:t xml:space="preserve">, </w:t>
      </w:r>
      <w:r w:rsidR="007F00D4">
        <w:t>diagnostics</w:t>
      </w:r>
      <w:r w:rsidR="00F75BBA">
        <w:t xml:space="preserve"> &amp; </w:t>
      </w:r>
      <w:r w:rsidR="000D1FC6">
        <w:t>drug/medication production</w:t>
      </w:r>
      <w:del w:id="11" w:author="Yadamsuren, Borchuluun" w:date="2024-10-22T16:26:00Z" w16du:dateUtc="2024-10-22T21:26:00Z">
        <w:r w:rsidR="007F00D4" w:rsidDel="00CF767A">
          <w:delText>)</w:delText>
        </w:r>
      </w:del>
      <w:r w:rsidR="00F20B5E">
        <w:t xml:space="preserve">. </w:t>
      </w:r>
    </w:p>
    <w:p w14:paraId="50DD6183" w14:textId="0C9A2DAD" w:rsidR="008B244D" w:rsidRDefault="00F20B5E" w:rsidP="008B244D">
      <w:pPr>
        <w:ind w:firstLine="720"/>
      </w:pPr>
      <w:r>
        <w:t xml:space="preserve">Therefore, </w:t>
      </w:r>
      <w:r w:rsidR="00B84F6D">
        <w:t>i</w:t>
      </w:r>
      <w:r w:rsidR="00E7058C">
        <w:t xml:space="preserve">f </w:t>
      </w:r>
      <w:r>
        <w:t>we, the members of the age of A.I.</w:t>
      </w:r>
      <w:r w:rsidR="00E7058C">
        <w:t xml:space="preserve">, information </w:t>
      </w:r>
      <w:r w:rsidR="00536501">
        <w:t xml:space="preserve">&amp; </w:t>
      </w:r>
      <w:r w:rsidR="003C7459">
        <w:t>automation</w:t>
      </w:r>
      <w:r w:rsidR="00536501">
        <w:t xml:space="preserve"> </w:t>
      </w:r>
      <w:r w:rsidR="003C7459">
        <w:t>can</w:t>
      </w:r>
      <w:r>
        <w:t xml:space="preserve"> </w:t>
      </w:r>
      <w:r w:rsidR="00576274">
        <w:t xml:space="preserve">see what’s coming down the pipe, it is our responsibility to </w:t>
      </w:r>
      <w:r w:rsidR="00AA7F47">
        <w:t xml:space="preserve">adapt through careful planning and execution of enter-exit strategies in the workplace. Fear </w:t>
      </w:r>
      <w:r w:rsidR="00CC4692">
        <w:t xml:space="preserve">and anxiety </w:t>
      </w:r>
      <w:r w:rsidR="00AA7F47">
        <w:t xml:space="preserve">among the workforce </w:t>
      </w:r>
      <w:r w:rsidR="00BF24D3">
        <w:t>are</w:t>
      </w:r>
      <w:r w:rsidR="00AA7F47">
        <w:t xml:space="preserve"> natural when new tech is rumored to be revolutionary. Thus, we, the workforce in </w:t>
      </w:r>
      <w:r w:rsidR="005930B9">
        <w:t>America,</w:t>
      </w:r>
      <w:r w:rsidR="00AA7F47">
        <w:t xml:space="preserve"> must set </w:t>
      </w:r>
      <w:r w:rsidR="004C3DDD">
        <w:t xml:space="preserve">an ethical, global </w:t>
      </w:r>
      <w:r w:rsidR="00AA7F47">
        <w:t>preceden</w:t>
      </w:r>
      <w:r w:rsidR="00A51C27">
        <w:t>t that we embrace change</w:t>
      </w:r>
      <w:r w:rsidR="006409E1">
        <w:t xml:space="preserve"> </w:t>
      </w:r>
      <w:r w:rsidR="00B66394">
        <w:t xml:space="preserve">for the betterment of our </w:t>
      </w:r>
      <w:r w:rsidR="007D6CBA">
        <w:t>country</w:t>
      </w:r>
      <w:r w:rsidR="00B1719B">
        <w:t xml:space="preserve"> and those within </w:t>
      </w:r>
      <w:r w:rsidR="00BF24D3">
        <w:t>its</w:t>
      </w:r>
      <w:r w:rsidR="00B1719B">
        <w:t xml:space="preserve"> borders. </w:t>
      </w:r>
    </w:p>
    <w:p w14:paraId="6DD27A2F" w14:textId="18E3F380" w:rsidR="0081187A" w:rsidRPr="000B016F" w:rsidRDefault="009060A4" w:rsidP="000B016F">
      <w:pPr>
        <w:ind w:firstLine="720"/>
      </w:pPr>
      <w:r>
        <w:t xml:space="preserve">The future of </w:t>
      </w:r>
      <w:r w:rsidR="00947DB5">
        <w:t>work</w:t>
      </w:r>
      <w:r w:rsidR="009F0660">
        <w:t xml:space="preserve"> has the absolute potential</w:t>
      </w:r>
      <w:r>
        <w:t xml:space="preserve"> </w:t>
      </w:r>
      <w:r w:rsidR="009F0660">
        <w:t xml:space="preserve">to </w:t>
      </w:r>
      <w:r>
        <w:t xml:space="preserve">be positively affected by the growing influence of </w:t>
      </w:r>
      <w:r w:rsidR="00551838">
        <w:t>Artificial Intelligence</w:t>
      </w:r>
      <w:r>
        <w:t>. We can change</w:t>
      </w:r>
      <w:r w:rsidR="00B91A9B">
        <w:t>, adapt, and thrive in this new work environment</w:t>
      </w:r>
      <w:r w:rsidR="009F0660">
        <w:t xml:space="preserve"> that has revealed itself to us</w:t>
      </w:r>
      <w:r w:rsidR="00B91A9B">
        <w:t>. Nerves, emotions and tough co</w:t>
      </w:r>
      <w:r w:rsidR="00EA4AB6">
        <w:t xml:space="preserve">nversations, all features that modern robotics &amp; software mimic, </w:t>
      </w:r>
      <w:r w:rsidR="007115DE">
        <w:t>are to be at heightened states</w:t>
      </w:r>
      <w:r w:rsidR="009F0660">
        <w:t xml:space="preserve"> during a transition of this size</w:t>
      </w:r>
      <w:r w:rsidR="007115DE">
        <w:t xml:space="preserve">. Only then, can radical acceptance </w:t>
      </w:r>
      <w:r w:rsidR="000713C2">
        <w:t>of emerging technologies work to our</w:t>
      </w:r>
      <w:r w:rsidR="009F0660">
        <w:t xml:space="preserve"> </w:t>
      </w:r>
      <w:r w:rsidR="000713C2">
        <w:t>advantage</w:t>
      </w:r>
      <w:r w:rsidR="00956955">
        <w:t>.</w:t>
      </w:r>
    </w:p>
    <w:p w14:paraId="32707FD8" w14:textId="77777777" w:rsidR="0081187A" w:rsidRDefault="0081187A" w:rsidP="000B016F">
      <w:pPr>
        <w:tabs>
          <w:tab w:val="left" w:pos="6918"/>
        </w:tabs>
        <w:rPr>
          <w:b/>
          <w:bCs/>
          <w:u w:val="single"/>
        </w:rPr>
      </w:pPr>
    </w:p>
    <w:p w14:paraId="100A5BF0" w14:textId="77777777" w:rsidR="000B016F" w:rsidRDefault="000B016F" w:rsidP="000B016F">
      <w:pPr>
        <w:tabs>
          <w:tab w:val="left" w:pos="6918"/>
        </w:tabs>
        <w:rPr>
          <w:b/>
          <w:bCs/>
          <w:u w:val="single"/>
        </w:rPr>
      </w:pPr>
    </w:p>
    <w:p w14:paraId="3092477F" w14:textId="76829EAB" w:rsidR="00900E2F" w:rsidRPr="000B016F" w:rsidRDefault="009F0660" w:rsidP="000B016F">
      <w:pPr>
        <w:tabs>
          <w:tab w:val="left" w:pos="6918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Work Cited </w:t>
      </w:r>
    </w:p>
    <w:p w14:paraId="76CD9838" w14:textId="4E8A87F3" w:rsidR="00900E2F" w:rsidRPr="00900E2F" w:rsidRDefault="00900E2F" w:rsidP="00900E2F">
      <w:pPr>
        <w:tabs>
          <w:tab w:val="left" w:pos="6918"/>
        </w:tabs>
      </w:pPr>
      <w:r>
        <w:t xml:space="preserve"> </w:t>
      </w:r>
      <w:r w:rsidRPr="00900E2F">
        <w:t xml:space="preserve">Baer, M., </w:t>
      </w:r>
      <w:proofErr w:type="gramStart"/>
      <w:r w:rsidRPr="00900E2F">
        <w:t>Dirks ,</w:t>
      </w:r>
      <w:proofErr w:type="gramEnd"/>
      <w:r w:rsidRPr="00900E2F">
        <w:t xml:space="preserve"> K. T., &amp; Nickerson, J. A. (2012, June 29). Microfoundations of strategic problem formulation. </w:t>
      </w:r>
    </w:p>
    <w:p w14:paraId="1338A947" w14:textId="570B6EFE" w:rsidR="00E93D0E" w:rsidRDefault="00715DBF" w:rsidP="0044518D">
      <w:pPr>
        <w:tabs>
          <w:tab w:val="left" w:pos="6918"/>
        </w:tabs>
      </w:pPr>
      <w:r>
        <w:t xml:space="preserve"> </w:t>
      </w:r>
      <w:r w:rsidR="00026BFD" w:rsidRPr="00026BFD">
        <w:t xml:space="preserve">Precedence </w:t>
      </w:r>
      <w:proofErr w:type="gramStart"/>
      <w:r w:rsidR="00026BFD" w:rsidRPr="00026BFD">
        <w:t>Research .</w:t>
      </w:r>
      <w:proofErr w:type="gramEnd"/>
      <w:r w:rsidR="00026BFD" w:rsidRPr="00026BFD">
        <w:t xml:space="preserve"> (2024). </w:t>
      </w:r>
      <w:r w:rsidR="00026BFD" w:rsidRPr="00026BFD">
        <w:rPr>
          <w:i/>
          <w:iCs/>
        </w:rPr>
        <w:t>Industrial Automation market size, share, and trends 2024 to 2033</w:t>
      </w:r>
      <w:r w:rsidR="00026BFD" w:rsidRPr="00026BFD">
        <w:t xml:space="preserve">. Precedence Research. https://www.precedenceresearch.com/industrial-automation-market </w:t>
      </w:r>
    </w:p>
    <w:p w14:paraId="5E7CBB96" w14:textId="0FD885B3" w:rsidR="00CC4040" w:rsidRDefault="00CC4040" w:rsidP="0044518D">
      <w:pPr>
        <w:tabs>
          <w:tab w:val="left" w:pos="6918"/>
        </w:tabs>
      </w:pPr>
      <w:r w:rsidRPr="00CC4040">
        <w:t xml:space="preserve">Prestianni, T. (2024, March 1). </w:t>
      </w:r>
      <w:r w:rsidRPr="00CC4040">
        <w:rPr>
          <w:i/>
          <w:iCs/>
        </w:rPr>
        <w:t>131 AI statistics and Trends for 2024</w:t>
      </w:r>
      <w:r w:rsidRPr="00CC4040">
        <w:t xml:space="preserve">. National University. https://www.nu.edu/blog/ai-statistics-trends/ </w:t>
      </w:r>
    </w:p>
    <w:p w14:paraId="01D2A691" w14:textId="0F6FF76D" w:rsidR="00CA7960" w:rsidRDefault="0044518D" w:rsidP="00CA7960">
      <w:pPr>
        <w:tabs>
          <w:tab w:val="left" w:pos="6918"/>
        </w:tabs>
        <w:rPr>
          <w:rStyle w:val="Hyperlink"/>
        </w:rPr>
      </w:pPr>
      <w:r>
        <w:t xml:space="preserve">   </w:t>
      </w:r>
      <w:r w:rsidRPr="0044518D">
        <w:t xml:space="preserve">Ramlochan, S. (2023, October 12). </w:t>
      </w:r>
      <w:r w:rsidRPr="0044518D">
        <w:rPr>
          <w:i/>
          <w:iCs/>
        </w:rPr>
        <w:t xml:space="preserve">What is prompt </w:t>
      </w:r>
      <w:proofErr w:type="gramStart"/>
      <w:r w:rsidRPr="0044518D">
        <w:rPr>
          <w:i/>
          <w:iCs/>
        </w:rPr>
        <w:t>engineering?</w:t>
      </w:r>
      <w:r w:rsidRPr="0044518D">
        <w:t>.</w:t>
      </w:r>
      <w:proofErr w:type="gramEnd"/>
      <w:r w:rsidRPr="0044518D">
        <w:t xml:space="preserve"> Prompt Engineering. </w:t>
      </w:r>
      <w:hyperlink r:id="rId15" w:history="1">
        <w:r w:rsidR="00900E2F" w:rsidRPr="0044518D">
          <w:rPr>
            <w:rStyle w:val="Hyperlink"/>
          </w:rPr>
          <w:t>https://promptengineering.org/what-is-prompt-engineering/</w:t>
        </w:r>
      </w:hyperlink>
    </w:p>
    <w:p w14:paraId="38740860" w14:textId="6BA478BA" w:rsidR="00CA7960" w:rsidRDefault="00CA7960" w:rsidP="00CA7960">
      <w:pPr>
        <w:tabs>
          <w:tab w:val="left" w:pos="6918"/>
        </w:tabs>
        <w:rPr>
          <w:rStyle w:val="Hyperlink"/>
        </w:rPr>
      </w:pPr>
      <w:r w:rsidRPr="00CA7960">
        <w:rPr>
          <w:i/>
          <w:iCs/>
        </w:rPr>
        <w:t>What is Artificial Intelligence (AI</w:t>
      </w:r>
      <w:proofErr w:type="gramStart"/>
      <w:r w:rsidRPr="00CA7960">
        <w:rPr>
          <w:i/>
          <w:iCs/>
        </w:rPr>
        <w:t>)?</w:t>
      </w:r>
      <w:r w:rsidRPr="00CA7960">
        <w:t>.</w:t>
      </w:r>
      <w:proofErr w:type="gramEnd"/>
      <w:r w:rsidRPr="00CA7960">
        <w:t xml:space="preserve"> ISO. (2024, January 31). https://www.iso.org/artificial-intelligence/what-is-ai</w:t>
      </w:r>
    </w:p>
    <w:p w14:paraId="209272F4" w14:textId="77777777" w:rsidR="00E93D0E" w:rsidRDefault="00E93D0E" w:rsidP="0044518D">
      <w:pPr>
        <w:tabs>
          <w:tab w:val="left" w:pos="6918"/>
        </w:tabs>
        <w:rPr>
          <w:rStyle w:val="Hyperlink"/>
        </w:rPr>
      </w:pPr>
    </w:p>
    <w:p w14:paraId="4DC22EE4" w14:textId="77777777" w:rsidR="00E93D0E" w:rsidRDefault="00E93D0E" w:rsidP="0044518D">
      <w:pPr>
        <w:tabs>
          <w:tab w:val="left" w:pos="6918"/>
        </w:tabs>
      </w:pPr>
    </w:p>
    <w:p w14:paraId="1D429D06" w14:textId="77777777" w:rsidR="00900E2F" w:rsidRPr="0044518D" w:rsidRDefault="00900E2F" w:rsidP="0044518D">
      <w:pPr>
        <w:tabs>
          <w:tab w:val="left" w:pos="6918"/>
        </w:tabs>
      </w:pPr>
    </w:p>
    <w:p w14:paraId="49AF2BE8" w14:textId="77777777" w:rsidR="00944F93" w:rsidRDefault="00944F93" w:rsidP="00C11BEC">
      <w:pPr>
        <w:tabs>
          <w:tab w:val="left" w:pos="6918"/>
        </w:tabs>
      </w:pPr>
    </w:p>
    <w:p w14:paraId="2D5872D7" w14:textId="77777777" w:rsidR="00944F93" w:rsidRPr="00C11BEC" w:rsidRDefault="00944F93" w:rsidP="00C11BEC">
      <w:pPr>
        <w:tabs>
          <w:tab w:val="left" w:pos="6918"/>
        </w:tabs>
      </w:pPr>
    </w:p>
    <w:p w14:paraId="5FD57AC6" w14:textId="77777777" w:rsidR="00B43E36" w:rsidRDefault="00B43E36" w:rsidP="00D74585">
      <w:pPr>
        <w:tabs>
          <w:tab w:val="left" w:pos="6918"/>
        </w:tabs>
      </w:pPr>
    </w:p>
    <w:p w14:paraId="2D731F6A" w14:textId="77777777" w:rsidR="00B43E36" w:rsidRDefault="00B43E36" w:rsidP="00D74585">
      <w:pPr>
        <w:tabs>
          <w:tab w:val="left" w:pos="6918"/>
        </w:tabs>
      </w:pPr>
    </w:p>
    <w:p w14:paraId="345500A0" w14:textId="77777777" w:rsidR="00ED5216" w:rsidRPr="00D74585" w:rsidRDefault="00ED5216" w:rsidP="00D74585">
      <w:pPr>
        <w:tabs>
          <w:tab w:val="left" w:pos="6918"/>
        </w:tabs>
      </w:pPr>
    </w:p>
    <w:p w14:paraId="4371ECCF" w14:textId="77777777" w:rsidR="00120022" w:rsidRPr="00120022" w:rsidRDefault="00120022" w:rsidP="001D48BA"/>
    <w:p w14:paraId="4F40A233" w14:textId="7D9B61A7" w:rsidR="001D48BA" w:rsidRDefault="001D48BA" w:rsidP="001D48BA">
      <w:r>
        <w:tab/>
      </w:r>
    </w:p>
    <w:sectPr w:rsidR="001D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Yadamsuren, Borchuluun" w:date="2024-10-22T16:23:00Z" w:initials="b">
    <w:p w14:paraId="4CCABBF7" w14:textId="77777777" w:rsidR="0064144B" w:rsidRDefault="0064144B" w:rsidP="0064144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Why this sentence is standing alone? Is it a part of the response to the question (a) or not?</w:t>
      </w:r>
    </w:p>
  </w:comment>
  <w:comment w:id="5" w:author="Yadamsuren, Borchuluun" w:date="2024-10-22T16:19:00Z" w:initials="b">
    <w:p w14:paraId="42E5E293" w14:textId="1FE85B97" w:rsidR="00165D1B" w:rsidRDefault="00165D1B" w:rsidP="00165D1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Label this and above image and refer to this one in the relevant text.</w:t>
      </w:r>
    </w:p>
  </w:comment>
  <w:comment w:id="8" w:author="Yadamsuren, Borchuluun" w:date="2024-10-22T16:18:00Z" w:initials="b">
    <w:p w14:paraId="09ECBB66" w14:textId="62ADDA36" w:rsidR="00165D1B" w:rsidRDefault="00165D1B" w:rsidP="00165D1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Can you cite everything in endnote (not in footnote) and use Chicago Style?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CCABBF7" w15:done="0"/>
  <w15:commentEx w15:paraId="42E5E293" w15:done="0"/>
  <w15:commentEx w15:paraId="09ECBB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C3BA3C" w16cex:dateUtc="2024-10-22T21:23:00Z"/>
  <w16cex:commentExtensible w16cex:durableId="20CD9543" w16cex:dateUtc="2024-10-22T21:19:00Z"/>
  <w16cex:commentExtensible w16cex:durableId="4157AD8F" w16cex:dateUtc="2024-10-22T21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CCABBF7" w16cid:durableId="29C3BA3C"/>
  <w16cid:commentId w16cid:paraId="42E5E293" w16cid:durableId="20CD9543"/>
  <w16cid:commentId w16cid:paraId="09ECBB66" w16cid:durableId="4157AD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A3786" w14:textId="77777777" w:rsidR="007C0E01" w:rsidRDefault="007C0E01" w:rsidP="001E1306">
      <w:pPr>
        <w:spacing w:after="0" w:line="240" w:lineRule="auto"/>
      </w:pPr>
      <w:r>
        <w:separator/>
      </w:r>
    </w:p>
  </w:endnote>
  <w:endnote w:type="continuationSeparator" w:id="0">
    <w:p w14:paraId="27ED62CF" w14:textId="77777777" w:rsidR="007C0E01" w:rsidRDefault="007C0E01" w:rsidP="001E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E48A3" w14:textId="77777777" w:rsidR="007C0E01" w:rsidRDefault="007C0E01" w:rsidP="001E1306">
      <w:pPr>
        <w:spacing w:after="0" w:line="240" w:lineRule="auto"/>
      </w:pPr>
      <w:r>
        <w:separator/>
      </w:r>
    </w:p>
  </w:footnote>
  <w:footnote w:type="continuationSeparator" w:id="0">
    <w:p w14:paraId="0A2F3448" w14:textId="77777777" w:rsidR="007C0E01" w:rsidRDefault="007C0E01" w:rsidP="001E1306">
      <w:pPr>
        <w:spacing w:after="0" w:line="240" w:lineRule="auto"/>
      </w:pPr>
      <w:r>
        <w:continuationSeparator/>
      </w:r>
    </w:p>
  </w:footnote>
  <w:footnote w:id="1">
    <w:p w14:paraId="351D4E61" w14:textId="0AFFC074" w:rsidR="0025760C" w:rsidRDefault="0025760C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2">
    <w:p w14:paraId="256F1053" w14:textId="0C60382C" w:rsidR="00BF2A8D" w:rsidRDefault="00BF2A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F2A8D">
          <w:rPr>
            <w:rStyle w:val="Hyperlink"/>
          </w:rPr>
          <w:t>131 AI Statistics and Trends for (2024) | National University (nu.edu)</w:t>
        </w:r>
      </w:hyperlink>
    </w:p>
  </w:footnote>
  <w:footnote w:id="3">
    <w:p w14:paraId="6E413911" w14:textId="7CE4BA95" w:rsidR="009F7DEE" w:rsidRDefault="009F7D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9F7DEE">
          <w:rPr>
            <w:rStyle w:val="Hyperlink"/>
          </w:rPr>
          <w:t>What is Generative AI? | IBM</w:t>
        </w:r>
      </w:hyperlink>
    </w:p>
  </w:footnote>
  <w:footnote w:id="4">
    <w:p w14:paraId="5E7A42C2" w14:textId="107CFCB1" w:rsidR="00A960A1" w:rsidRDefault="00A960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A960A1">
          <w:rPr>
            <w:rStyle w:val="Hyperlink"/>
          </w:rPr>
          <w:t>Gov. Gavin Newsom vetoes AI safety bill opposed by Silicon Valley (msn.com)</w:t>
        </w:r>
      </w:hyperlink>
    </w:p>
  </w:footnote>
  <w:footnote w:id="5">
    <w:p w14:paraId="503DB413" w14:textId="4A8BD97D" w:rsidR="001E1306" w:rsidRDefault="001E13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73AD3" w:rsidRPr="00C73AD3">
        <w:t>https://promptengineering.org/what-is-prompt-engineering/</w:t>
      </w:r>
    </w:p>
  </w:footnote>
  <w:footnote w:id="6">
    <w:p w14:paraId="06986608" w14:textId="48EC83A1" w:rsidR="00C87AE1" w:rsidRDefault="00C87A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="00A057F9" w:rsidRPr="00032A6A">
          <w:rPr>
            <w:rStyle w:val="Hyperlink"/>
          </w:rPr>
          <w:t>https://doi.org/10.1002/smj.2004</w:t>
        </w:r>
      </w:hyperlink>
    </w:p>
    <w:p w14:paraId="0037C4EE" w14:textId="77777777" w:rsidR="00A057F9" w:rsidRDefault="00A057F9">
      <w:pPr>
        <w:pStyle w:val="FootnoteText"/>
      </w:pPr>
    </w:p>
  </w:footnote>
  <w:footnote w:id="7">
    <w:p w14:paraId="38F53A26" w14:textId="3E261433" w:rsidR="0097061C" w:rsidRDefault="009706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="009A06B7">
          <w:rPr>
            <w:rStyle w:val="Hyperlink"/>
          </w:rPr>
          <w:t>Industrial Automation Market Size (2024-2033)</w:t>
        </w:r>
      </w:hyperlink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adamsuren, Borchuluun">
    <w15:presenceInfo w15:providerId="AD" w15:userId="S::byadamsuren@luc.edu::ae8316ee-a399-4d0e-a9f2-355d6a64fd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24"/>
    <w:rsid w:val="00004269"/>
    <w:rsid w:val="000159F8"/>
    <w:rsid w:val="00026BFD"/>
    <w:rsid w:val="0005139A"/>
    <w:rsid w:val="000713C2"/>
    <w:rsid w:val="00085386"/>
    <w:rsid w:val="0008661E"/>
    <w:rsid w:val="00091E02"/>
    <w:rsid w:val="00095829"/>
    <w:rsid w:val="000A57AC"/>
    <w:rsid w:val="000A6FD3"/>
    <w:rsid w:val="000A7268"/>
    <w:rsid w:val="000B016F"/>
    <w:rsid w:val="000B7739"/>
    <w:rsid w:val="000C32BA"/>
    <w:rsid w:val="000D1FC6"/>
    <w:rsid w:val="000D2604"/>
    <w:rsid w:val="00106B12"/>
    <w:rsid w:val="00120022"/>
    <w:rsid w:val="001349C5"/>
    <w:rsid w:val="00141152"/>
    <w:rsid w:val="00155AFA"/>
    <w:rsid w:val="00165D1B"/>
    <w:rsid w:val="00171B92"/>
    <w:rsid w:val="00193A86"/>
    <w:rsid w:val="00196832"/>
    <w:rsid w:val="001A022F"/>
    <w:rsid w:val="001A0C82"/>
    <w:rsid w:val="001C12D4"/>
    <w:rsid w:val="001C461C"/>
    <w:rsid w:val="001C5BCD"/>
    <w:rsid w:val="001D004A"/>
    <w:rsid w:val="001D1F66"/>
    <w:rsid w:val="001D48BA"/>
    <w:rsid w:val="001E1306"/>
    <w:rsid w:val="002151E8"/>
    <w:rsid w:val="00246B18"/>
    <w:rsid w:val="00253476"/>
    <w:rsid w:val="0025760C"/>
    <w:rsid w:val="00266D6D"/>
    <w:rsid w:val="00275F40"/>
    <w:rsid w:val="0029766E"/>
    <w:rsid w:val="002A1D38"/>
    <w:rsid w:val="002B111D"/>
    <w:rsid w:val="002B2A7C"/>
    <w:rsid w:val="002B2E0C"/>
    <w:rsid w:val="002B70CA"/>
    <w:rsid w:val="002C229B"/>
    <w:rsid w:val="002D76F2"/>
    <w:rsid w:val="002E5AC3"/>
    <w:rsid w:val="00311D98"/>
    <w:rsid w:val="0031760A"/>
    <w:rsid w:val="00324042"/>
    <w:rsid w:val="00325F17"/>
    <w:rsid w:val="003535C2"/>
    <w:rsid w:val="003737FD"/>
    <w:rsid w:val="00375EC0"/>
    <w:rsid w:val="003A66B8"/>
    <w:rsid w:val="003C7459"/>
    <w:rsid w:val="003D225E"/>
    <w:rsid w:val="003E2EF9"/>
    <w:rsid w:val="003E32CD"/>
    <w:rsid w:val="003F03A2"/>
    <w:rsid w:val="003F1FE5"/>
    <w:rsid w:val="004132A2"/>
    <w:rsid w:val="004175B3"/>
    <w:rsid w:val="0044259F"/>
    <w:rsid w:val="0044518D"/>
    <w:rsid w:val="00456153"/>
    <w:rsid w:val="00460A0F"/>
    <w:rsid w:val="00467746"/>
    <w:rsid w:val="004823D3"/>
    <w:rsid w:val="00492D0B"/>
    <w:rsid w:val="00497D92"/>
    <w:rsid w:val="004A48CC"/>
    <w:rsid w:val="004B73BA"/>
    <w:rsid w:val="004C3B0A"/>
    <w:rsid w:val="004C3DDD"/>
    <w:rsid w:val="004E1E6B"/>
    <w:rsid w:val="005008B0"/>
    <w:rsid w:val="00516853"/>
    <w:rsid w:val="00522F9F"/>
    <w:rsid w:val="00524052"/>
    <w:rsid w:val="0053165D"/>
    <w:rsid w:val="00536501"/>
    <w:rsid w:val="005429DC"/>
    <w:rsid w:val="00551838"/>
    <w:rsid w:val="00556634"/>
    <w:rsid w:val="00576274"/>
    <w:rsid w:val="005930B9"/>
    <w:rsid w:val="00594CB5"/>
    <w:rsid w:val="005A79E0"/>
    <w:rsid w:val="005B2E94"/>
    <w:rsid w:val="005C5DA1"/>
    <w:rsid w:val="005C617E"/>
    <w:rsid w:val="005D1494"/>
    <w:rsid w:val="005F4343"/>
    <w:rsid w:val="00603C80"/>
    <w:rsid w:val="00605C3A"/>
    <w:rsid w:val="00607ECD"/>
    <w:rsid w:val="006118F9"/>
    <w:rsid w:val="0061320D"/>
    <w:rsid w:val="006150BA"/>
    <w:rsid w:val="00634D08"/>
    <w:rsid w:val="006409E1"/>
    <w:rsid w:val="0064144B"/>
    <w:rsid w:val="00642030"/>
    <w:rsid w:val="006420FA"/>
    <w:rsid w:val="006627C4"/>
    <w:rsid w:val="0067453E"/>
    <w:rsid w:val="00675068"/>
    <w:rsid w:val="00684BF4"/>
    <w:rsid w:val="0069437C"/>
    <w:rsid w:val="00697A9E"/>
    <w:rsid w:val="00697D6A"/>
    <w:rsid w:val="006A448C"/>
    <w:rsid w:val="006A6499"/>
    <w:rsid w:val="006C421B"/>
    <w:rsid w:val="006C7292"/>
    <w:rsid w:val="006E3F27"/>
    <w:rsid w:val="006F0464"/>
    <w:rsid w:val="00710B43"/>
    <w:rsid w:val="007115DE"/>
    <w:rsid w:val="00715DBF"/>
    <w:rsid w:val="00734918"/>
    <w:rsid w:val="00735C24"/>
    <w:rsid w:val="00743BFF"/>
    <w:rsid w:val="0075272F"/>
    <w:rsid w:val="00774A96"/>
    <w:rsid w:val="00782762"/>
    <w:rsid w:val="007943FE"/>
    <w:rsid w:val="007A1FC0"/>
    <w:rsid w:val="007A4CAD"/>
    <w:rsid w:val="007A513D"/>
    <w:rsid w:val="007A69E1"/>
    <w:rsid w:val="007B62B7"/>
    <w:rsid w:val="007C0E01"/>
    <w:rsid w:val="007C1153"/>
    <w:rsid w:val="007C2668"/>
    <w:rsid w:val="007D6CBA"/>
    <w:rsid w:val="007E10BC"/>
    <w:rsid w:val="007E6D5B"/>
    <w:rsid w:val="007F00D4"/>
    <w:rsid w:val="007F6CD6"/>
    <w:rsid w:val="0081187A"/>
    <w:rsid w:val="00814C3A"/>
    <w:rsid w:val="0081599C"/>
    <w:rsid w:val="00816CA5"/>
    <w:rsid w:val="00817BE7"/>
    <w:rsid w:val="00834DF7"/>
    <w:rsid w:val="00842F57"/>
    <w:rsid w:val="00844078"/>
    <w:rsid w:val="00847155"/>
    <w:rsid w:val="00856E75"/>
    <w:rsid w:val="00871106"/>
    <w:rsid w:val="00885A5E"/>
    <w:rsid w:val="008B244D"/>
    <w:rsid w:val="008B71A8"/>
    <w:rsid w:val="008C7776"/>
    <w:rsid w:val="008E09CC"/>
    <w:rsid w:val="008E5EE8"/>
    <w:rsid w:val="008F1112"/>
    <w:rsid w:val="00900E2F"/>
    <w:rsid w:val="00901AC6"/>
    <w:rsid w:val="009042F0"/>
    <w:rsid w:val="009060A4"/>
    <w:rsid w:val="00916806"/>
    <w:rsid w:val="00942E38"/>
    <w:rsid w:val="00944F93"/>
    <w:rsid w:val="00946E79"/>
    <w:rsid w:val="00947DB5"/>
    <w:rsid w:val="00951592"/>
    <w:rsid w:val="00956955"/>
    <w:rsid w:val="00963545"/>
    <w:rsid w:val="009647E4"/>
    <w:rsid w:val="0096686E"/>
    <w:rsid w:val="0097061C"/>
    <w:rsid w:val="009818B8"/>
    <w:rsid w:val="0098277B"/>
    <w:rsid w:val="00995696"/>
    <w:rsid w:val="0099735C"/>
    <w:rsid w:val="009A06B7"/>
    <w:rsid w:val="009D1D9E"/>
    <w:rsid w:val="009F0660"/>
    <w:rsid w:val="009F7DEE"/>
    <w:rsid w:val="00A057F9"/>
    <w:rsid w:val="00A07EDE"/>
    <w:rsid w:val="00A161F5"/>
    <w:rsid w:val="00A2766C"/>
    <w:rsid w:val="00A37E36"/>
    <w:rsid w:val="00A51C27"/>
    <w:rsid w:val="00A53982"/>
    <w:rsid w:val="00A56322"/>
    <w:rsid w:val="00A7029A"/>
    <w:rsid w:val="00A81570"/>
    <w:rsid w:val="00A830EB"/>
    <w:rsid w:val="00A853DB"/>
    <w:rsid w:val="00A960A1"/>
    <w:rsid w:val="00A979D2"/>
    <w:rsid w:val="00AA5548"/>
    <w:rsid w:val="00AA7F47"/>
    <w:rsid w:val="00AD5E15"/>
    <w:rsid w:val="00AE334F"/>
    <w:rsid w:val="00AE5F03"/>
    <w:rsid w:val="00AE5F83"/>
    <w:rsid w:val="00B1719B"/>
    <w:rsid w:val="00B43E36"/>
    <w:rsid w:val="00B550DA"/>
    <w:rsid w:val="00B554F7"/>
    <w:rsid w:val="00B6094D"/>
    <w:rsid w:val="00B66394"/>
    <w:rsid w:val="00B669F4"/>
    <w:rsid w:val="00B73E98"/>
    <w:rsid w:val="00B84F6D"/>
    <w:rsid w:val="00B91A9B"/>
    <w:rsid w:val="00B92890"/>
    <w:rsid w:val="00BB7841"/>
    <w:rsid w:val="00BF23F9"/>
    <w:rsid w:val="00BF24D3"/>
    <w:rsid w:val="00BF2A8D"/>
    <w:rsid w:val="00BF3BB8"/>
    <w:rsid w:val="00BF5E18"/>
    <w:rsid w:val="00BF6F96"/>
    <w:rsid w:val="00C004BF"/>
    <w:rsid w:val="00C015FC"/>
    <w:rsid w:val="00C05F7D"/>
    <w:rsid w:val="00C06879"/>
    <w:rsid w:val="00C11BEC"/>
    <w:rsid w:val="00C273E5"/>
    <w:rsid w:val="00C3095E"/>
    <w:rsid w:val="00C33193"/>
    <w:rsid w:val="00C33F81"/>
    <w:rsid w:val="00C50548"/>
    <w:rsid w:val="00C73AD3"/>
    <w:rsid w:val="00C87AE1"/>
    <w:rsid w:val="00CA052B"/>
    <w:rsid w:val="00CA4089"/>
    <w:rsid w:val="00CA7960"/>
    <w:rsid w:val="00CB5EA8"/>
    <w:rsid w:val="00CC4040"/>
    <w:rsid w:val="00CC4692"/>
    <w:rsid w:val="00CD2382"/>
    <w:rsid w:val="00CD6E81"/>
    <w:rsid w:val="00CE5DB6"/>
    <w:rsid w:val="00CF5E1E"/>
    <w:rsid w:val="00CF767A"/>
    <w:rsid w:val="00D03254"/>
    <w:rsid w:val="00D05485"/>
    <w:rsid w:val="00D20B07"/>
    <w:rsid w:val="00D41319"/>
    <w:rsid w:val="00D52FC0"/>
    <w:rsid w:val="00D669DD"/>
    <w:rsid w:val="00D74585"/>
    <w:rsid w:val="00D8703F"/>
    <w:rsid w:val="00DD3111"/>
    <w:rsid w:val="00E26908"/>
    <w:rsid w:val="00E332B2"/>
    <w:rsid w:val="00E428D5"/>
    <w:rsid w:val="00E5716C"/>
    <w:rsid w:val="00E7058C"/>
    <w:rsid w:val="00E7501A"/>
    <w:rsid w:val="00E8235C"/>
    <w:rsid w:val="00E93D0E"/>
    <w:rsid w:val="00EA4AB6"/>
    <w:rsid w:val="00EB16DC"/>
    <w:rsid w:val="00EC09DB"/>
    <w:rsid w:val="00ED5216"/>
    <w:rsid w:val="00EE3643"/>
    <w:rsid w:val="00F0242F"/>
    <w:rsid w:val="00F11A9D"/>
    <w:rsid w:val="00F13A6E"/>
    <w:rsid w:val="00F20B5E"/>
    <w:rsid w:val="00F36931"/>
    <w:rsid w:val="00F42421"/>
    <w:rsid w:val="00F47EBD"/>
    <w:rsid w:val="00F52DD1"/>
    <w:rsid w:val="00F65794"/>
    <w:rsid w:val="00F75BBA"/>
    <w:rsid w:val="00F82925"/>
    <w:rsid w:val="00F82B10"/>
    <w:rsid w:val="00F94CE1"/>
    <w:rsid w:val="00FA775A"/>
    <w:rsid w:val="00FB0DC7"/>
    <w:rsid w:val="00FC2E1E"/>
    <w:rsid w:val="00FE5B3A"/>
    <w:rsid w:val="00FF1510"/>
    <w:rsid w:val="00FF1FB6"/>
    <w:rsid w:val="34C69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E51F"/>
  <w15:chartTrackingRefBased/>
  <w15:docId w15:val="{DED55A18-68C6-49AF-8CBA-3FC5592E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C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0B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B4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13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13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130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52DD1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4175B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17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7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7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5B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79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onlinelibrary.wiley.com/doi/full/10.1002/smj.2004?casa_token=zVLyymBals4AAAAA%3ARmRkPttorrYS2TTucflM4djD8Y7RNXpK01oQXyrsGUEy032ID9Ph0SnKSP0naq98ifQ-SZF-j0uD8ov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romptengineering.org/what-is-prompt-engineerin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omptengineering.org/what-is-prompt-engineering/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sn.com/en-us/news/other/gov-gavin-newsom-vetoes-ai-safety-bill-opposed-by-silicon-valley/ar-AA1rqkFO?ocid=BingNewsSerp" TargetMode="External"/><Relationship Id="rId2" Type="http://schemas.openxmlformats.org/officeDocument/2006/relationships/hyperlink" Target="https://www.ibm.com/topics/generative-ai" TargetMode="External"/><Relationship Id="rId1" Type="http://schemas.openxmlformats.org/officeDocument/2006/relationships/hyperlink" Target="https://www.nu.edu/blog/ai-statistics-trends/" TargetMode="External"/><Relationship Id="rId5" Type="http://schemas.openxmlformats.org/officeDocument/2006/relationships/hyperlink" Target="https://www.precedenceresearch.com/industrial-automation-market" TargetMode="External"/><Relationship Id="rId4" Type="http://schemas.openxmlformats.org/officeDocument/2006/relationships/hyperlink" Target="https://doi.org/10.1002/smj.2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8CDCD9-C8D4-6643-9107-B3506D86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Dunderdale</dc:creator>
  <cp:keywords/>
  <dc:description/>
  <cp:lastModifiedBy>Yadamsuren, Borchuluun</cp:lastModifiedBy>
  <cp:revision>5</cp:revision>
  <dcterms:created xsi:type="dcterms:W3CDTF">2024-10-22T21:15:00Z</dcterms:created>
  <dcterms:modified xsi:type="dcterms:W3CDTF">2024-10-22T21:26:00Z</dcterms:modified>
</cp:coreProperties>
</file>